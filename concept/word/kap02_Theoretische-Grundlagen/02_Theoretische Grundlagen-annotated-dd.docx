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E09E30" w14:textId="77777777" w:rsidR="002B7FD0" w:rsidRPr="002B6C5C" w:rsidRDefault="0053317F" w:rsidP="002B6C5C">
      <w:pPr>
        <w:pStyle w:val="Text"/>
        <w:rPr>
          <w:sz w:val="32"/>
          <w:szCs w:val="32"/>
        </w:rPr>
      </w:pPr>
      <w:r w:rsidRPr="002B6C5C">
        <w:rPr>
          <w:sz w:val="32"/>
          <w:szCs w:val="32"/>
        </w:rPr>
        <w:t>Theoretische Grundlagen</w:t>
      </w:r>
    </w:p>
    <w:p w14:paraId="692199E3" w14:textId="77777777" w:rsidR="0053317F" w:rsidRPr="00B47C22" w:rsidRDefault="0053317F" w:rsidP="00B47C22">
      <w:pPr>
        <w:pStyle w:val="KeinLeerraum"/>
      </w:pPr>
    </w:p>
    <w:p w14:paraId="49197C5F" w14:textId="77777777" w:rsidR="00B47C22" w:rsidRPr="007248A2" w:rsidRDefault="00B47C22" w:rsidP="002B6C5C">
      <w:pPr>
        <w:pStyle w:val="Anmerkungen"/>
        <w:rPr>
          <w:color w:val="A6A6A6" w:themeColor="background1" w:themeShade="A6"/>
        </w:rPr>
      </w:pPr>
      <w:r w:rsidRPr="007248A2">
        <w:rPr>
          <w:color w:val="A6A6A6" w:themeColor="background1" w:themeShade="A6"/>
        </w:rPr>
        <w:t>Im Abschnitt 2 beschreiben Sie theoretische Grundlagen Ihrer mediendidaktischen Konzeption. Schildern Sie auch, warum Sie bestimmte Ansätze ausgewählt haben.</w:t>
      </w:r>
    </w:p>
    <w:p w14:paraId="71C5195B" w14:textId="77777777" w:rsidR="00B47C22" w:rsidRDefault="00B47C22" w:rsidP="0053317F">
      <w:pPr>
        <w:pStyle w:val="KeinLeerraum"/>
      </w:pPr>
    </w:p>
    <w:p w14:paraId="084C7CEC" w14:textId="1EFBBCCC" w:rsidR="00DD0CB4" w:rsidRDefault="00DF655E" w:rsidP="002B6C5C">
      <w:pPr>
        <w:pStyle w:val="Text"/>
      </w:pPr>
      <w:r w:rsidRPr="002B6C5C">
        <w:t>Dieses Kapitel beschreibt die lerntheoretischen Grundlagen des vorliegen</w:t>
      </w:r>
      <w:r w:rsidR="00BC1938">
        <w:t>den mediendidaktischen Konzepts (</w:t>
      </w:r>
      <w:r w:rsidR="00DB37A3" w:rsidRPr="002B6C5C">
        <w:t>…</w:t>
      </w:r>
      <w:r w:rsidR="009A2C74">
        <w:t xml:space="preserve">): </w:t>
      </w:r>
    </w:p>
    <w:p w14:paraId="28ECD6E7" w14:textId="141D041D" w:rsidR="009A2C74" w:rsidRDefault="009A2C74" w:rsidP="009A2C74">
      <w:pPr>
        <w:pStyle w:val="Text"/>
        <w:numPr>
          <w:ilvl w:val="0"/>
          <w:numId w:val="10"/>
        </w:numPr>
      </w:pPr>
      <w:r>
        <w:t>Didaktik</w:t>
      </w:r>
    </w:p>
    <w:p w14:paraId="31B8A84B" w14:textId="54164178" w:rsidR="009A2C74" w:rsidRDefault="009A2C74" w:rsidP="009A2C74">
      <w:pPr>
        <w:pStyle w:val="Text"/>
        <w:numPr>
          <w:ilvl w:val="0"/>
          <w:numId w:val="10"/>
        </w:numPr>
      </w:pPr>
      <w:r>
        <w:t>Drei Ebenen</w:t>
      </w:r>
      <w:r>
        <w:tab/>
      </w:r>
      <w:r>
        <w:tab/>
      </w:r>
      <w:r>
        <w:tab/>
      </w:r>
      <w:r>
        <w:tab/>
      </w:r>
      <w:r>
        <w:tab/>
      </w:r>
      <w:r w:rsidRPr="005A787E">
        <w:rPr>
          <w:rStyle w:val="AnmerkungenZchn"/>
        </w:rPr>
        <w:t>// TODO</w:t>
      </w:r>
      <w:r w:rsidR="003F2742" w:rsidRPr="005A787E">
        <w:rPr>
          <w:rStyle w:val="AnmerkungenZchn"/>
        </w:rPr>
        <w:t>: Einleitung schreiben</w:t>
      </w:r>
    </w:p>
    <w:p w14:paraId="6F2DACD1" w14:textId="6E29A1A7" w:rsidR="009A2C74" w:rsidRDefault="009A2C74" w:rsidP="009A2C74">
      <w:pPr>
        <w:pStyle w:val="Text"/>
        <w:numPr>
          <w:ilvl w:val="0"/>
          <w:numId w:val="10"/>
        </w:numPr>
      </w:pPr>
      <w:r>
        <w:t>Lernen</w:t>
      </w:r>
    </w:p>
    <w:p w14:paraId="652F99BC" w14:textId="4E2B7423" w:rsidR="009A2C74" w:rsidRDefault="009A2C74" w:rsidP="009A2C74">
      <w:pPr>
        <w:pStyle w:val="Text"/>
        <w:numPr>
          <w:ilvl w:val="0"/>
          <w:numId w:val="10"/>
        </w:numPr>
      </w:pPr>
      <w:r>
        <w:t>Lehren</w:t>
      </w:r>
    </w:p>
    <w:p w14:paraId="6C97D69E" w14:textId="4E56F944" w:rsidR="00227962" w:rsidRDefault="00F90FD5" w:rsidP="009A2C74">
      <w:pPr>
        <w:pStyle w:val="Text"/>
        <w:numPr>
          <w:ilvl w:val="0"/>
          <w:numId w:val="10"/>
        </w:numPr>
      </w:pPr>
      <w:r>
        <w:t>Umsetzung und</w:t>
      </w:r>
      <w:r w:rsidR="00227962">
        <w:t xml:space="preserve"> formative Evaluation</w:t>
      </w:r>
    </w:p>
    <w:p w14:paraId="79A585D5" w14:textId="5E0C3E4E" w:rsidR="00F90FD5" w:rsidRDefault="00F90FD5" w:rsidP="009A2C74">
      <w:pPr>
        <w:pStyle w:val="Text"/>
        <w:numPr>
          <w:ilvl w:val="0"/>
          <w:numId w:val="10"/>
        </w:numPr>
      </w:pPr>
      <w:r>
        <w:t>Instructional Design</w:t>
      </w:r>
    </w:p>
    <w:p w14:paraId="053809BB" w14:textId="77777777" w:rsidR="001E66C1" w:rsidRDefault="00DD7BE4" w:rsidP="009A2C74">
      <w:pPr>
        <w:pStyle w:val="Text"/>
        <w:numPr>
          <w:ilvl w:val="0"/>
          <w:numId w:val="10"/>
        </w:numPr>
      </w:pPr>
      <w:r>
        <w:t>Lerntheorien</w:t>
      </w:r>
    </w:p>
    <w:p w14:paraId="09B41A79" w14:textId="77777777" w:rsidR="001E66C1" w:rsidRDefault="001E66C1" w:rsidP="001E66C1">
      <w:pPr>
        <w:pStyle w:val="Text"/>
        <w:numPr>
          <w:ilvl w:val="1"/>
          <w:numId w:val="10"/>
        </w:numPr>
      </w:pPr>
      <w:r>
        <w:t>Behaviorismus</w:t>
      </w:r>
    </w:p>
    <w:p w14:paraId="2150CC2A" w14:textId="1031A9C5" w:rsidR="00DD7BE4" w:rsidRDefault="001E66C1" w:rsidP="001E66C1">
      <w:pPr>
        <w:pStyle w:val="Text"/>
        <w:numPr>
          <w:ilvl w:val="1"/>
          <w:numId w:val="10"/>
        </w:numPr>
      </w:pPr>
      <w:r>
        <w:t>Kognitivismus</w:t>
      </w:r>
    </w:p>
    <w:p w14:paraId="64FA3D56" w14:textId="6DC48136" w:rsidR="00750BBE" w:rsidRDefault="00750BBE" w:rsidP="00750BBE">
      <w:pPr>
        <w:pStyle w:val="Text"/>
      </w:pPr>
      <w:r>
        <w:t>…</w:t>
      </w:r>
    </w:p>
    <w:p w14:paraId="0474BDE7" w14:textId="77777777" w:rsidR="007F623C" w:rsidRDefault="007F623C" w:rsidP="002B6C5C">
      <w:pPr>
        <w:pStyle w:val="Text"/>
      </w:pPr>
    </w:p>
    <w:p w14:paraId="7C7F6FAC" w14:textId="77777777" w:rsidR="00DF655E" w:rsidRDefault="00DF655E" w:rsidP="0053317F">
      <w:pPr>
        <w:pStyle w:val="KeinLeerraum"/>
      </w:pPr>
    </w:p>
    <w:p w14:paraId="3234C27B" w14:textId="2CADE89A" w:rsidR="0053317F" w:rsidRDefault="002B6C5C" w:rsidP="002B6C5C">
      <w:pPr>
        <w:pStyle w:val="Text"/>
      </w:pPr>
      <w:r>
        <w:t xml:space="preserve">Für den Begriff „Didaktik“ existiert eine Vielzahl unterschiedlicher Definitionen. </w:t>
      </w:r>
      <w:del w:id="0" w:author="Dominic Dahnelt" w:date="2016-01-20T17:42:00Z">
        <w:r w:rsidDel="00353E62">
          <w:delText xml:space="preserve">Dieses </w:delText>
        </w:r>
      </w:del>
      <w:ins w:id="1" w:author="Dominic Dahnelt" w:date="2016-01-20T17:42:00Z">
        <w:r w:rsidR="00353E62">
          <w:t xml:space="preserve">Bei der Entwicklung </w:t>
        </w:r>
      </w:ins>
      <w:ins w:id="2" w:author="Dominic Dahnelt" w:date="2016-01-20T17:43:00Z">
        <w:r w:rsidR="00353E62">
          <w:t>dieses</w:t>
        </w:r>
      </w:ins>
      <w:ins w:id="3" w:author="Dominic Dahnelt" w:date="2016-01-20T17:42:00Z">
        <w:r w:rsidR="00353E62">
          <w:t xml:space="preserve"> </w:t>
        </w:r>
      </w:ins>
      <w:del w:id="4" w:author="Dominic Dahnelt" w:date="2016-01-20T17:43:00Z">
        <w:r w:rsidDel="00353E62">
          <w:delText xml:space="preserve">mediendidaktische </w:delText>
        </w:r>
      </w:del>
      <w:r>
        <w:t>Konzept</w:t>
      </w:r>
      <w:ins w:id="5" w:author="Dominic Dahnelt" w:date="2016-01-20T17:42:00Z">
        <w:r w:rsidR="00353E62">
          <w:t>es</w:t>
        </w:r>
      </w:ins>
      <w:r>
        <w:t xml:space="preserve"> </w:t>
      </w:r>
      <w:ins w:id="6" w:author="Dominic Dahnelt" w:date="2016-01-20T17:42:00Z">
        <w:r w:rsidR="00353E62">
          <w:t xml:space="preserve">wird </w:t>
        </w:r>
      </w:ins>
      <w:del w:id="7" w:author="Dominic Dahnelt" w:date="2016-01-20T17:42:00Z">
        <w:r w:rsidDel="00353E62">
          <w:delText xml:space="preserve">versteht </w:delText>
        </w:r>
      </w:del>
      <w:r>
        <w:t>unter Didaktik die „Theorie und Praxis des Lehren</w:t>
      </w:r>
      <w:r w:rsidR="00610823">
        <w:t xml:space="preserve"> und Lernens, </w:t>
      </w:r>
      <w:ins w:id="8" w:author="Dominic Dahnelt" w:date="2016-01-20T17:42:00Z">
        <w:r w:rsidR="00353E62">
          <w:t xml:space="preserve">verstanden. </w:t>
        </w:r>
      </w:ins>
      <w:ins w:id="9" w:author="Dominic Dahnelt" w:date="2016-01-20T17:43:00Z">
        <w:r w:rsidR="00353E62">
          <w:t>Die</w:t>
        </w:r>
      </w:ins>
      <w:ins w:id="10" w:author="Dominic Dahnelt" w:date="2016-01-20T17:44:00Z">
        <w:r w:rsidR="00353E62">
          <w:t>se</w:t>
        </w:r>
      </w:ins>
      <w:ins w:id="11" w:author="Dominic Dahnelt" w:date="2016-01-20T17:43:00Z">
        <w:r w:rsidR="00353E62">
          <w:t xml:space="preserve"> Definition</w:t>
        </w:r>
      </w:ins>
      <w:del w:id="12" w:author="Dominic Dahnelt" w:date="2016-01-20T17:44:00Z">
        <w:r w:rsidR="00610823" w:rsidDel="00353E62">
          <w:delText>eine Definition</w:delText>
        </w:r>
      </w:del>
      <w:r w:rsidR="00610823">
        <w:t xml:space="preserve">, die sich insbesondere auf die </w:t>
      </w:r>
      <w:r w:rsidR="00C11252">
        <w:t xml:space="preserve">Handlungstheorie – die </w:t>
      </w:r>
      <w:r w:rsidR="00610823">
        <w:t>letzte der drei „Ebenen der Didaktik“</w:t>
      </w:r>
      <w:r w:rsidR="00C11252">
        <w:t xml:space="preserve"> –</w:t>
      </w:r>
      <w:r w:rsidR="00610823">
        <w:t xml:space="preserve"> bezieht, </w:t>
      </w:r>
      <w:ins w:id="13" w:author="Dominic Dahnelt" w:date="2016-01-20T17:44:00Z">
        <w:r w:rsidR="00353E62">
          <w:t xml:space="preserve">werden </w:t>
        </w:r>
      </w:ins>
      <w:del w:id="14" w:author="Dominic Dahnelt" w:date="2016-01-20T17:44:00Z">
        <w:r w:rsidR="00610823" w:rsidDel="00353E62">
          <w:delText xml:space="preserve">die </w:delText>
        </w:r>
      </w:del>
      <w:r w:rsidR="00610823">
        <w:t>im Folgenden vorgestellt</w:t>
      </w:r>
      <w:del w:id="15" w:author="Dominic Dahnelt" w:date="2016-01-20T17:44:00Z">
        <w:r w:rsidR="00610823" w:rsidDel="00353E62">
          <w:delText xml:space="preserve"> werden</w:delText>
        </w:r>
      </w:del>
      <w:r w:rsidR="00610823">
        <w:t>:</w:t>
      </w:r>
    </w:p>
    <w:p w14:paraId="7DE654B4" w14:textId="77777777" w:rsidR="00DD0CB4" w:rsidRDefault="00DD0CB4" w:rsidP="002B6C5C">
      <w:pPr>
        <w:pStyle w:val="Text"/>
      </w:pPr>
    </w:p>
    <w:p w14:paraId="0E6BA014" w14:textId="77777777" w:rsidR="00AA03DE" w:rsidRDefault="00AA03DE" w:rsidP="004C0A35">
      <w:pPr>
        <w:pStyle w:val="Text"/>
      </w:pPr>
    </w:p>
    <w:p w14:paraId="23EA63AE" w14:textId="783950D5" w:rsidR="004C0A35" w:rsidRDefault="00FD0F0F" w:rsidP="004C0A35">
      <w:pPr>
        <w:pStyle w:val="Text"/>
      </w:pPr>
      <w:r>
        <w:t xml:space="preserve">Nach Bijan Adl-Amini </w:t>
      </w:r>
      <w:r w:rsidR="00711D9D">
        <w:t xml:space="preserve">wird die Didaktik in der didaktischen Theoriebildung </w:t>
      </w:r>
      <w:r w:rsidR="00570C4D">
        <w:t>in drei Ebenen unterteilt: Die Zielebene, die Prozessebene sowie die Handlungsebene.</w:t>
      </w:r>
      <w:r w:rsidR="004C0A35">
        <w:t xml:space="preserve"> Bei der Konzeption der Lernanwendung „Gitarre spielen lernen“ wurde im Vorfeld analysiert, in welcher Beziehung diese Ebenen mit dem Erlernen des Gitarrenspiels stehen.</w:t>
      </w:r>
      <w:r w:rsidR="006D37FF">
        <w:t xml:space="preserve"> </w:t>
      </w:r>
    </w:p>
    <w:p w14:paraId="72D73D7D" w14:textId="77777777" w:rsidR="00B03B90" w:rsidRDefault="00B03B90" w:rsidP="004C0A35">
      <w:pPr>
        <w:pStyle w:val="Text"/>
      </w:pPr>
    </w:p>
    <w:p w14:paraId="49DEF9A2" w14:textId="5E0A9906" w:rsidR="006D37FF" w:rsidRDefault="006D37FF" w:rsidP="004C0A35">
      <w:pPr>
        <w:pStyle w:val="Text"/>
      </w:pPr>
      <w:r>
        <w:t xml:space="preserve">Die Didaktik als Zieltheorie steht für „globale Zielvorstellungen für das Lehren und Lernen“, wie etwa gesellschaftliche Werte oder Normen. Im Falle des Gitarrenspiels finden sich auf dieser Ebene die Ziele und Motive, die den/die Einzelne/n dazu bewegen den Umgang mit einem bestimmten Instrument erlernen zu wollen. </w:t>
      </w:r>
      <w:r w:rsidR="0093554E">
        <w:t xml:space="preserve">Mögliche Ziele sind hier beispielsweise die Selbstverwirklichung, </w:t>
      </w:r>
      <w:r w:rsidR="008911E3">
        <w:t>die Entdeckung von möglicherweise bislang verborgenen Talenten oder die Ausübung einer kreativen Tätigkeit. Weitere Gründe können Partizipation (z. B</w:t>
      </w:r>
      <w:r w:rsidR="000F449D">
        <w:t xml:space="preserve">. ein Engagement in einer Band), </w:t>
      </w:r>
      <w:r w:rsidR="008911E3">
        <w:t xml:space="preserve">gesellschaftliche Anerkennung </w:t>
      </w:r>
      <w:r w:rsidR="000F449D">
        <w:t xml:space="preserve">oder auch berufliches Interesse (z. B. Musiktherapie) </w:t>
      </w:r>
      <w:r w:rsidR="008911E3">
        <w:t xml:space="preserve">sein. </w:t>
      </w:r>
    </w:p>
    <w:p w14:paraId="2D1AA922" w14:textId="77777777" w:rsidR="00B03B90" w:rsidRDefault="00B03B90" w:rsidP="004C0A35">
      <w:pPr>
        <w:pStyle w:val="Text"/>
      </w:pPr>
    </w:p>
    <w:p w14:paraId="75ACA1CB" w14:textId="448A0769" w:rsidR="0053317F" w:rsidRDefault="009719C1" w:rsidP="00C250BE">
      <w:pPr>
        <w:pStyle w:val="Text"/>
      </w:pPr>
      <w:r>
        <w:t xml:space="preserve">In der Prozesstheorie  werden die zuvor definierten Zielvorstellungen in Bildungspläne, Curricula etc. überführt. </w:t>
      </w:r>
      <w:r w:rsidR="00657AF3">
        <w:t>Hierzu ist es notwendig, die globalen Ziele in möglichst konkrete Ziele zu überführen und Lehr</w:t>
      </w:r>
      <w:r w:rsidR="00823E92">
        <w:t xml:space="preserve">ziele </w:t>
      </w:r>
      <w:r w:rsidR="00657AF3">
        <w:t xml:space="preserve">zu bestimmen, die </w:t>
      </w:r>
      <w:r w:rsidR="007C5139">
        <w:t xml:space="preserve">dazu </w:t>
      </w:r>
      <w:r w:rsidR="00657AF3">
        <w:t>geeigne</w:t>
      </w:r>
      <w:r w:rsidR="00F009E9">
        <w:t xml:space="preserve">t sind diese Ziele zu verfolgen. Die Ausarbeitung </w:t>
      </w:r>
      <w:r w:rsidR="003E7EB5">
        <w:t xml:space="preserve">dieser Lehrziele </w:t>
      </w:r>
      <w:r w:rsidR="00F009E9">
        <w:t xml:space="preserve">findet sich im </w:t>
      </w:r>
      <w:r w:rsidR="00F009E9" w:rsidRPr="00F009E9">
        <w:rPr>
          <w:rStyle w:val="AnmerkungenZchn"/>
        </w:rPr>
        <w:t>Kapitel ____</w:t>
      </w:r>
      <w:r w:rsidR="00F009E9" w:rsidRPr="00C250BE">
        <w:t>.</w:t>
      </w:r>
    </w:p>
    <w:p w14:paraId="10BFE757" w14:textId="77777777" w:rsidR="00B03B90" w:rsidRDefault="00B03B90" w:rsidP="00C250BE">
      <w:pPr>
        <w:pStyle w:val="Text"/>
      </w:pPr>
    </w:p>
    <w:p w14:paraId="48CA9132" w14:textId="765A20BD" w:rsidR="00C250BE" w:rsidRDefault="00760EA1" w:rsidP="00C250BE">
      <w:pPr>
        <w:pStyle w:val="Text"/>
      </w:pPr>
      <w:r>
        <w:t>Die Handlungstheorie befasst sich mit der Konzeption und der Umsetzung konkreter Lehr- und Lernsituationen, also der Verwirklichung der zuvor erstellten Lehr- bzw. Ausbildungspläne.</w:t>
      </w:r>
      <w:r w:rsidR="004511C1">
        <w:t xml:space="preserve"> In diesem Konzept wurde</w:t>
      </w:r>
      <w:r w:rsidR="00EC469F">
        <w:t xml:space="preserve"> hierzu eine Vielzahl an Lehrinhalten entwickelt und in eine den Lernprozess unterstützende und sinnvolle Reihenfolge gebracht (siehe hierzu </w:t>
      </w:r>
      <w:r w:rsidR="00EC469F">
        <w:rPr>
          <w:rStyle w:val="AnmerkungenZchn"/>
        </w:rPr>
        <w:t>Kapitel __</w:t>
      </w:r>
      <w:r w:rsidR="00EC469F" w:rsidRPr="00EC469F">
        <w:rPr>
          <w:rStyle w:val="AnmerkungenZchn"/>
        </w:rPr>
        <w:t>__</w:t>
      </w:r>
      <w:r w:rsidR="00EC469F">
        <w:t>).</w:t>
      </w:r>
    </w:p>
    <w:p w14:paraId="1E30FA37" w14:textId="77777777" w:rsidR="00C250BE" w:rsidRDefault="00C250BE" w:rsidP="00C250BE">
      <w:pPr>
        <w:pStyle w:val="Text"/>
      </w:pPr>
    </w:p>
    <w:p w14:paraId="57FBDBA8" w14:textId="77777777" w:rsidR="00C250BE" w:rsidRDefault="00C250BE" w:rsidP="00C250BE">
      <w:pPr>
        <w:pStyle w:val="Text"/>
      </w:pPr>
    </w:p>
    <w:p w14:paraId="384C83A8" w14:textId="6A639B52" w:rsidR="00914480" w:rsidRDefault="00BA1682" w:rsidP="00BA1682">
      <w:pPr>
        <w:pStyle w:val="Text"/>
      </w:pPr>
      <w:r>
        <w:t xml:space="preserve">Um den/die Lernende/n </w:t>
      </w:r>
      <w:r w:rsidR="002E5FB3">
        <w:t xml:space="preserve">eine möglichst optimale Lernanwendung bieten zu können, </w:t>
      </w:r>
      <w:r w:rsidR="00BF2E23">
        <w:t>müssen die Begriffe „Lehren“ und „Lernen“ genauer untersucht werden. Laut (…) lässt sich der Begriff „Lernen“ in vier Komponenten unterteilen. Diese lauten „Bedingungen für das Lernen“, „Vorgang des Lernens“, „Ergebnisse des Lernens“ und „Nutzung des Gelernten“.</w:t>
      </w:r>
    </w:p>
    <w:p w14:paraId="25C8505E" w14:textId="77777777" w:rsidR="00B03B90" w:rsidRDefault="00B03B90" w:rsidP="00BA1682">
      <w:pPr>
        <w:pStyle w:val="Text"/>
      </w:pPr>
    </w:p>
    <w:p w14:paraId="3E7E4EED" w14:textId="5FF7F02C" w:rsidR="00B03B90" w:rsidRDefault="00D60A98" w:rsidP="00BA1682">
      <w:pPr>
        <w:pStyle w:val="Text"/>
      </w:pPr>
      <w:r>
        <w:t xml:space="preserve">Lernen wird nach aus kognitiver Sicht als „relativ dauerhafte Änderung von kognitiven Strukturen … aufgrund von Erfahrungen“ (…) definiert. </w:t>
      </w:r>
      <w:r w:rsidR="00807DB7">
        <w:t>Zu den Bedingungen für das Lernen</w:t>
      </w:r>
      <w:r w:rsidR="00A07658">
        <w:t xml:space="preserve"> zählt, </w:t>
      </w:r>
      <w:r w:rsidR="0069126F">
        <w:t xml:space="preserve">dass eventuell </w:t>
      </w:r>
      <w:r w:rsidR="0069126F">
        <w:lastRenderedPageBreak/>
        <w:t xml:space="preserve">vorhandene Vorkenntnisse berücksichtig werden, der/die Lernende </w:t>
      </w:r>
      <w:del w:id="16" w:author="Dominic Dahnelt" w:date="2016-01-20T17:46:00Z">
        <w:r w:rsidR="0069126F" w:rsidDel="00102CFA">
          <w:delText xml:space="preserve">also </w:delText>
        </w:r>
      </w:del>
      <w:ins w:id="17" w:author="Dominic Dahnelt" w:date="2016-01-20T17:46:00Z">
        <w:r w:rsidR="00102CFA">
          <w:t>demnach</w:t>
        </w:r>
        <w:r w:rsidR="00102CFA">
          <w:t xml:space="preserve"> </w:t>
        </w:r>
      </w:ins>
      <w:r w:rsidR="0069126F">
        <w:t xml:space="preserve">die </w:t>
      </w:r>
      <w:del w:id="18" w:author="Dominic Dahnelt" w:date="2016-01-20T17:46:00Z">
        <w:r w:rsidR="0069126F" w:rsidDel="00102CFA">
          <w:delText xml:space="preserve">absoluten </w:delText>
        </w:r>
      </w:del>
      <w:r w:rsidR="0069126F">
        <w:t>Basiseinheiten überspringen kann</w:t>
      </w:r>
      <w:r w:rsidR="00297251">
        <w:t>.</w:t>
      </w:r>
      <w:r w:rsidR="0069126F">
        <w:t xml:space="preserve"> </w:t>
      </w:r>
      <w:r w:rsidR="00297251">
        <w:t xml:space="preserve">Außerdem muss sich </w:t>
      </w:r>
      <w:r w:rsidR="001F1BD0">
        <w:t xml:space="preserve">die Lernumgebung für den Einsatz in der antizipierten Nutzungssituation </w:t>
      </w:r>
      <w:r w:rsidR="00297251">
        <w:t>eignen</w:t>
      </w:r>
      <w:r w:rsidR="001F1BD0">
        <w:t xml:space="preserve">. </w:t>
      </w:r>
      <w:r w:rsidR="00CB37AB">
        <w:t>Besonders</w:t>
      </w:r>
      <w:r w:rsidR="0035441C">
        <w:t xml:space="preserve"> die</w:t>
      </w:r>
      <w:r w:rsidR="00CB37AB">
        <w:t xml:space="preserve"> praktische</w:t>
      </w:r>
      <w:r w:rsidR="0035441C">
        <w:t>n</w:t>
      </w:r>
      <w:r w:rsidR="00CB37AB">
        <w:t xml:space="preserve"> </w:t>
      </w:r>
      <w:r w:rsidR="0035441C">
        <w:t xml:space="preserve">Aspekte </w:t>
      </w:r>
      <w:r w:rsidR="00CB37AB">
        <w:t xml:space="preserve">des Gitarrenspiels </w:t>
      </w:r>
      <w:r w:rsidR="00297251">
        <w:t xml:space="preserve">sollten an einem physischen Instrument durchgeführt und nicht nur </w:t>
      </w:r>
      <w:r w:rsidR="001529B4">
        <w:t xml:space="preserve">in der Theorie </w:t>
      </w:r>
      <w:r w:rsidR="00547923">
        <w:t>nachvollzogen werden. D</w:t>
      </w:r>
      <w:r w:rsidR="00297251">
        <w:t>ies ist auch das Argument, aufgrund dessen auf die Entwicklung einer mobilen Applikation verzichtet und stattdessen eine We</w:t>
      </w:r>
      <w:r w:rsidR="00547923">
        <w:t>banwendung gewählt wurde</w:t>
      </w:r>
      <w:r w:rsidR="00297251">
        <w:t>.</w:t>
      </w:r>
      <w:r w:rsidR="00866D75">
        <w:t xml:space="preserve"> Ferner ist für die</w:t>
      </w:r>
      <w:r w:rsidR="00564FFA">
        <w:t xml:space="preserve"> Unterstützung des/de</w:t>
      </w:r>
      <w:r w:rsidR="00866D75">
        <w:t>r Lernenden</w:t>
      </w:r>
      <w:r w:rsidR="00564FFA">
        <w:t xml:space="preserve"> ein abwechslungsreicher Umgang mit den zu vermittelnden Inhalten in Form unterschiedlicher Lernaktivitäten wichtig.</w:t>
      </w:r>
    </w:p>
    <w:p w14:paraId="33F62C7A" w14:textId="77777777" w:rsidR="006313DD" w:rsidRDefault="006313DD" w:rsidP="00BA1682">
      <w:pPr>
        <w:pStyle w:val="Text"/>
      </w:pPr>
    </w:p>
    <w:p w14:paraId="061509A2" w14:textId="03BF45CD" w:rsidR="006313DD" w:rsidRDefault="00807DB7" w:rsidP="00BA1682">
      <w:pPr>
        <w:pStyle w:val="Text"/>
      </w:pPr>
      <w:r>
        <w:t xml:space="preserve">Der </w:t>
      </w:r>
      <w:r w:rsidR="00C0658D">
        <w:t>Vorgang des Lernens</w:t>
      </w:r>
      <w:r>
        <w:t xml:space="preserve"> </w:t>
      </w:r>
      <w:r w:rsidR="003A566D">
        <w:t>besteht nach (…) einerseits aus einer existierenden kognitiven Struktur, mit deren Hilfe Informationen verarbeitet werden und andererseits aus Informationen</w:t>
      </w:r>
      <w:r w:rsidR="00442AC9">
        <w:t xml:space="preserve">, </w:t>
      </w:r>
      <w:r w:rsidR="0064230C">
        <w:t>die in der Umwelt wahrgenommen werden</w:t>
      </w:r>
      <w:r w:rsidR="00B135E0">
        <w:t>.</w:t>
      </w:r>
      <w:r w:rsidR="00B92CB7">
        <w:t xml:space="preserve"> Das Ergebnis des Lernens ist eine Erweiterung bzw. Veränderung dieser kognitiven Struktur, durch die die neuen Informationen aufgenommen werden.</w:t>
      </w:r>
    </w:p>
    <w:p w14:paraId="5BE5759B" w14:textId="77777777" w:rsidR="00B92CB7" w:rsidRDefault="00B92CB7" w:rsidP="00BA1682">
      <w:pPr>
        <w:pStyle w:val="Text"/>
      </w:pPr>
    </w:p>
    <w:p w14:paraId="2DC1FCC6" w14:textId="27FB3E1B" w:rsidR="002E0439" w:rsidRDefault="00B92CB7" w:rsidP="002E0439">
      <w:pPr>
        <w:pStyle w:val="Text"/>
      </w:pPr>
      <w:r>
        <w:t xml:space="preserve">Die Nutzung des Gelernten wird in </w:t>
      </w:r>
      <w:r w:rsidR="00567544">
        <w:t>zwei</w:t>
      </w:r>
      <w:r>
        <w:t xml:space="preserve"> Teilaspekte aufgeteilt. Hierzu zählen </w:t>
      </w:r>
      <w:r w:rsidR="00567544">
        <w:t xml:space="preserve">der vertikale Transfer </w:t>
      </w:r>
      <w:r>
        <w:t>(das Ergebnis von Lernprozess n wird im darauffolgenden Lernprozess n+</w:t>
      </w:r>
      <w:r w:rsidR="00B544E8">
        <w:t xml:space="preserve">1 </w:t>
      </w:r>
      <w:r w:rsidR="00567544">
        <w:t xml:space="preserve">usw. </w:t>
      </w:r>
      <w:r w:rsidR="00B544E8">
        <w:t>weiterverw</w:t>
      </w:r>
      <w:r w:rsidR="002E152D">
        <w:t>endet) sowie de</w:t>
      </w:r>
      <w:r w:rsidR="00BC6730">
        <w:t>r</w:t>
      </w:r>
      <w:r w:rsidR="002E152D">
        <w:t xml:space="preserve"> horizontalen Transfer. </w:t>
      </w:r>
      <w:r w:rsidR="00570FE2">
        <w:t xml:space="preserve">Dieser meint </w:t>
      </w:r>
      <w:r w:rsidR="00C150B2">
        <w:t xml:space="preserve">die Übertragung der Lernergebnisse in eine Anwendungssituation. </w:t>
      </w:r>
    </w:p>
    <w:p w14:paraId="20BD8308" w14:textId="77777777" w:rsidR="002E0439" w:rsidRDefault="002E0439" w:rsidP="002E0439">
      <w:pPr>
        <w:pStyle w:val="Text"/>
      </w:pPr>
    </w:p>
    <w:p w14:paraId="21589729" w14:textId="77777777" w:rsidR="002E0439" w:rsidRDefault="002E0439" w:rsidP="002E0439">
      <w:pPr>
        <w:pStyle w:val="Text"/>
      </w:pPr>
    </w:p>
    <w:p w14:paraId="5EABBDC9" w14:textId="01D02FE8" w:rsidR="002E0439" w:rsidRDefault="00617325" w:rsidP="002E0439">
      <w:pPr>
        <w:pStyle w:val="Text"/>
      </w:pPr>
      <w:r>
        <w:t>Um die zuvor erwähnte Unterstützung des/der Lernenden zu gewährleis</w:t>
      </w:r>
      <w:r w:rsidR="00FC098F">
        <w:t xml:space="preserve">ten, muss auch der Begriff des </w:t>
      </w:r>
      <w:r w:rsidRPr="00FC098F">
        <w:rPr>
          <w:i/>
        </w:rPr>
        <w:t>Lehrens</w:t>
      </w:r>
      <w:r>
        <w:t xml:space="preserve"> analysiert werden. </w:t>
      </w:r>
      <w:r w:rsidR="00C81EA8">
        <w:t xml:space="preserve">Ziel des Lehrens ist es wie gesagt den/die Lernende/n durch eine möglichst optimale Lernumgebung beim Lernprozess zu unterstützen. </w:t>
      </w:r>
      <w:r w:rsidR="00B378D4">
        <w:t xml:space="preserve">Lehren meint nach (…) „die planvolle Organisation von Lernprozessen durch die Bereitstellung </w:t>
      </w:r>
      <w:r w:rsidR="00B378D4">
        <w:tab/>
        <w:t>einer geeigneten Lernumgebung“.</w:t>
      </w:r>
      <w:r w:rsidR="0076547C">
        <w:t xml:space="preserve"> Berücksichtigt werden hier die</w:t>
      </w:r>
      <w:r w:rsidR="00A36B02">
        <w:t xml:space="preserve"> </w:t>
      </w:r>
      <w:r w:rsidR="00A36B02" w:rsidRPr="00A36B02">
        <w:rPr>
          <w:i/>
        </w:rPr>
        <w:t>Bedingungen für das Lehren</w:t>
      </w:r>
      <w:r w:rsidR="00A36B02">
        <w:t xml:space="preserve">, </w:t>
      </w:r>
      <w:r w:rsidR="0076547C" w:rsidRPr="00A36B02">
        <w:rPr>
          <w:i/>
        </w:rPr>
        <w:t>didaktische Planungselemen</w:t>
      </w:r>
      <w:r w:rsidR="00A36B02" w:rsidRPr="00A36B02">
        <w:rPr>
          <w:i/>
        </w:rPr>
        <w:t>te und Entscheidungsprozesse</w:t>
      </w:r>
      <w:r w:rsidR="00A36B02">
        <w:t xml:space="preserve">, </w:t>
      </w:r>
      <w:r w:rsidR="0076547C" w:rsidRPr="00A36B02">
        <w:rPr>
          <w:i/>
        </w:rPr>
        <w:t>Gestaltung und Einsatz von Lernumgebungen</w:t>
      </w:r>
      <w:r w:rsidR="0076547C">
        <w:t xml:space="preserve"> und die </w:t>
      </w:r>
      <w:r w:rsidR="0076547C" w:rsidRPr="00A36B02">
        <w:rPr>
          <w:i/>
        </w:rPr>
        <w:t>Evaluation von Lernumgebungen</w:t>
      </w:r>
      <w:r w:rsidR="0076547C">
        <w:t xml:space="preserve">. </w:t>
      </w:r>
    </w:p>
    <w:p w14:paraId="1D90BE7C" w14:textId="77777777" w:rsidR="00F93762" w:rsidRDefault="00F93762" w:rsidP="002E0439">
      <w:pPr>
        <w:pStyle w:val="Text"/>
      </w:pPr>
    </w:p>
    <w:p w14:paraId="12C29995" w14:textId="09271383" w:rsidR="00373019" w:rsidRPr="00407326" w:rsidRDefault="00373019" w:rsidP="00407326">
      <w:pPr>
        <w:rPr>
          <w:i/>
          <w:color w:val="538135" w:themeColor="accent6" w:themeShade="BF"/>
          <w:sz w:val="18"/>
        </w:rPr>
      </w:pPr>
    </w:p>
    <w:p w14:paraId="42E71BA7" w14:textId="20FD646B" w:rsidR="008B27C4" w:rsidRDefault="009F54D3" w:rsidP="002E0439">
      <w:pPr>
        <w:pStyle w:val="Text"/>
      </w:pPr>
      <w:r>
        <w:t xml:space="preserve">Die Bedingungen für das Lehren bestehen dabei </w:t>
      </w:r>
      <w:r w:rsidR="0026356A">
        <w:t xml:space="preserve">grundsätzlich </w:t>
      </w:r>
      <w:r>
        <w:t>aus rechtlichen und institutionell-organisatorischen Vorgaben, also Vorgaben vom Staat (z. B. Gesetze), den Auftraggebern oder dem Träger einer Bildun</w:t>
      </w:r>
      <w:r w:rsidR="002973B5">
        <w:t xml:space="preserve">gsmaßnahme sowie den Merkmalen der </w:t>
      </w:r>
      <w:r w:rsidR="0026356A">
        <w:t>Lernenden</w:t>
      </w:r>
      <w:r w:rsidR="002973B5">
        <w:t xml:space="preserve"> und der </w:t>
      </w:r>
      <w:r w:rsidR="0026356A">
        <w:t>Lehrenden</w:t>
      </w:r>
      <w:r w:rsidR="002973B5">
        <w:t xml:space="preserve">. </w:t>
      </w:r>
      <w:r w:rsidR="0026356A">
        <w:t>Bei de</w:t>
      </w:r>
      <w:r w:rsidR="00797464">
        <w:t>n</w:t>
      </w:r>
      <w:r w:rsidR="0026356A">
        <w:t xml:space="preserve"> </w:t>
      </w:r>
      <w:r w:rsidR="00797464">
        <w:t xml:space="preserve">Merkmalen der </w:t>
      </w:r>
      <w:r w:rsidR="0026356A">
        <w:t>Ler</w:t>
      </w:r>
      <w:r w:rsidR="00797464">
        <w:t>nenden geht es vorrangig um die „Berücksichtigung der Interessen, Erwartungen und Lernmöglichkeiten“.</w:t>
      </w:r>
      <w:r w:rsidR="008B27C4">
        <w:t xml:space="preserve"> </w:t>
      </w:r>
      <w:r w:rsidR="000C19C9">
        <w:t xml:space="preserve">Auch die Merkmale der Lehrenden stellen eine Bedingungen des Lehrens dar. </w:t>
      </w:r>
      <w:r w:rsidR="00E75DCE">
        <w:t xml:space="preserve">Aufgrund ihrer „Interessen (…), Erwartungen, inhaltlicher und methodischer Vorlieben und Abneigungen“ kann z. B. nicht von einer neutralen Auswahl der zu verwendenden Lehrmaterialien, -inhalte und -methoden ausgegangen werden. </w:t>
      </w:r>
      <w:r w:rsidR="008B27C4">
        <w:t>All diese Faktoren gilt es bei der Erstellung eines mediendidaktischen Konzepts zu berücksichtigen</w:t>
      </w:r>
      <w:r w:rsidR="00E75DCE">
        <w:t xml:space="preserve"> und kritisch zu hinterfragen</w:t>
      </w:r>
      <w:r w:rsidR="008B27C4">
        <w:t>.</w:t>
      </w:r>
    </w:p>
    <w:p w14:paraId="6E2AA9A8" w14:textId="77777777" w:rsidR="00A31814" w:rsidRDefault="00A31814" w:rsidP="002E0439">
      <w:pPr>
        <w:pStyle w:val="Text"/>
      </w:pPr>
    </w:p>
    <w:p w14:paraId="1B767381" w14:textId="77777777" w:rsidR="00407326" w:rsidRDefault="00407326" w:rsidP="002E0439">
      <w:pPr>
        <w:pStyle w:val="Text"/>
      </w:pPr>
    </w:p>
    <w:p w14:paraId="001635B6" w14:textId="5097BAEC" w:rsidR="00EA02A1" w:rsidRDefault="00A31814" w:rsidP="002E0439">
      <w:pPr>
        <w:pStyle w:val="Text"/>
      </w:pPr>
      <w:r>
        <w:t xml:space="preserve">Damit </w:t>
      </w:r>
      <w:r w:rsidR="00FA2175">
        <w:t xml:space="preserve">das bzw. </w:t>
      </w:r>
      <w:r>
        <w:t xml:space="preserve">die Lernziele mithilfe der </w:t>
      </w:r>
      <w:r w:rsidR="002303A9">
        <w:t xml:space="preserve">in der </w:t>
      </w:r>
      <w:r>
        <w:t xml:space="preserve">Lernumgebung vermittelten Lerninhalte erreicht werden können, müssen die </w:t>
      </w:r>
      <w:r w:rsidR="001372A6">
        <w:t>zu vermittelnden</w:t>
      </w:r>
      <w:r w:rsidR="002303A9">
        <w:t xml:space="preserve"> </w:t>
      </w:r>
      <w:r>
        <w:t xml:space="preserve">Lerninhalte zunächst </w:t>
      </w:r>
      <w:r w:rsidR="00FA2175">
        <w:t xml:space="preserve">interpretiert </w:t>
      </w:r>
      <w:r>
        <w:t xml:space="preserve">analysiert werden. Hierbei geht es speziell darum, die genauen Lerninhalte festzulegen, eine sinnvolle Auswahl zu treffen und diese dann in eine angebrachte Reihenfolge zu bringen. Anschließend gilt es, die gewählten Lerninhalte </w:t>
      </w:r>
      <w:r w:rsidR="000E1BE9">
        <w:t xml:space="preserve">für die spätere Integration in die Lernumgebung </w:t>
      </w:r>
      <w:r>
        <w:t>medial aufzubereiten.</w:t>
      </w:r>
      <w:r w:rsidR="00D24723">
        <w:t xml:space="preserve"> Dieser Schritt ist von besonderer Bedeutung, da Medien wesentlich dazu beitragen, Lehren und Lernen miteinander zu verknüpfen.</w:t>
      </w:r>
    </w:p>
    <w:p w14:paraId="4F055ABA" w14:textId="77777777" w:rsidR="00407326" w:rsidRDefault="00407326" w:rsidP="002E0439">
      <w:pPr>
        <w:pStyle w:val="Text"/>
      </w:pPr>
    </w:p>
    <w:p w14:paraId="3D26F70A" w14:textId="6932F684" w:rsidR="000036B3" w:rsidRDefault="000036B3" w:rsidP="002E0439">
      <w:pPr>
        <w:pStyle w:val="Text"/>
      </w:pPr>
      <w:r>
        <w:t xml:space="preserve">Neben den Lerninhalten ist – zusätzlich zu den bereits zuvor erwähnten räumlichen und zeitlichen Merkmalen – auch die Frage nach den in die Lernumgebung integrierten Lehraktivitäten von Bedeutung. </w:t>
      </w:r>
      <w:r w:rsidR="00CB367A">
        <w:t xml:space="preserve">Hierzu </w:t>
      </w:r>
      <w:r w:rsidR="00533BB0">
        <w:t>wurden die möglichen Lernaktivitäten eingehend untersucht</w:t>
      </w:r>
      <w:r w:rsidR="00685826">
        <w:t xml:space="preserve"> und diskutiert</w:t>
      </w:r>
      <w:r w:rsidR="00533BB0">
        <w:t xml:space="preserve"> </w:t>
      </w:r>
      <w:r w:rsidR="00685826">
        <w:t xml:space="preserve">sowie </w:t>
      </w:r>
      <w:r w:rsidR="00533BB0">
        <w:t xml:space="preserve">auf ihre Tauglichkeit für eine webbasierte Lernanwendung geprüft. </w:t>
      </w:r>
    </w:p>
    <w:p w14:paraId="0DF09AEC" w14:textId="77777777" w:rsidR="00DF6745" w:rsidRDefault="00DF6745" w:rsidP="002E0439">
      <w:pPr>
        <w:pStyle w:val="Text"/>
      </w:pPr>
    </w:p>
    <w:p w14:paraId="62741438" w14:textId="1FACEDFA" w:rsidR="00DF6745" w:rsidRDefault="00B827AC" w:rsidP="002E0439">
      <w:pPr>
        <w:pStyle w:val="Text"/>
      </w:pPr>
      <w:r>
        <w:t>Zusätzlich</w:t>
      </w:r>
      <w:r w:rsidR="007568A0">
        <w:t xml:space="preserve"> </w:t>
      </w:r>
      <w:r>
        <w:t>zu</w:t>
      </w:r>
      <w:r w:rsidR="007568A0">
        <w:t xml:space="preserve">r Konzeption und </w:t>
      </w:r>
      <w:r>
        <w:t>zur</w:t>
      </w:r>
      <w:r w:rsidR="007568A0">
        <w:t xml:space="preserve"> Umsetzung der Lernanwendung </w:t>
      </w:r>
      <w:r w:rsidR="00AA1B3B">
        <w:t>spielt auch die Evaluation selbiger eine wichtige Rolle.</w:t>
      </w:r>
      <w:r w:rsidR="00E05C63">
        <w:t xml:space="preserve"> </w:t>
      </w:r>
      <w:commentRangeStart w:id="19"/>
      <w:r w:rsidR="00E05C63">
        <w:t>(…</w:t>
      </w:r>
      <w:r w:rsidR="00C37527">
        <w:t>)</w:t>
      </w:r>
      <w:commentRangeEnd w:id="19"/>
      <w:r w:rsidR="00757C96">
        <w:rPr>
          <w:rStyle w:val="Kommentarzeichen"/>
          <w:rFonts w:asciiTheme="minorHAnsi" w:hAnsiTheme="minorHAnsi"/>
        </w:rPr>
        <w:commentReference w:id="19"/>
      </w:r>
      <w:r w:rsidR="00C37527">
        <w:t xml:space="preserve"> s</w:t>
      </w:r>
      <w:r w:rsidR="00E05C63">
        <w:t>ieht hierzu zwei unterschiedliche Formen der Evaluation vor, die summative und die formative Evaluation.</w:t>
      </w:r>
      <w:r w:rsidR="00757C96">
        <w:t xml:space="preserve"> Die summative Evaluation erinnert stark an das Wasserfallmodell. Hierbei handelt es sich um ein inzwischen in der Praxis immer seltener anzutreffendes Vorgehensmodell aus der Software-Entwicklung</w:t>
      </w:r>
      <w:r w:rsidR="00810A4F">
        <w:t>, bei dem der Test bzw. die Überprüfung eines entwickelten Produkts erst nach der Entwic</w:t>
      </w:r>
      <w:r w:rsidR="00337003">
        <w:t xml:space="preserve">klung selbst durchgeführt wird. </w:t>
      </w:r>
      <w:r w:rsidR="00046050">
        <w:t xml:space="preserve">Dies führt insbesondere dann zu Irritationen, wenn zu Beginn der Realisierung die zu erfüllenden Anforderungen nicht präzise genug erfasst wurden oder diese sich </w:t>
      </w:r>
      <w:r w:rsidR="00046050">
        <w:lastRenderedPageBreak/>
        <w:t>während der Umsetzung geändert haben.</w:t>
      </w:r>
      <w:r w:rsidR="00B54C6C">
        <w:t xml:space="preserve"> Diese Art der Qualitätskontrolle findet also während und nach dem Einsatz eines fertigen Produktes statt.</w:t>
      </w:r>
    </w:p>
    <w:p w14:paraId="3BE5BF01" w14:textId="3731321C" w:rsidR="003E0DBA" w:rsidRDefault="003E0DBA" w:rsidP="002E0439">
      <w:pPr>
        <w:pStyle w:val="Text"/>
      </w:pPr>
      <w:r>
        <w:t xml:space="preserve">Die formative Evaluation </w:t>
      </w:r>
      <w:r w:rsidR="002D2D6D">
        <w:t xml:space="preserve">erscheint hingegen deutlich agiler </w:t>
      </w:r>
      <w:r w:rsidR="00FD44CC">
        <w:t>und somit für die Neuentwicklung einer Lernanwendung geeigneter.</w:t>
      </w:r>
      <w:r w:rsidR="00202B29">
        <w:t xml:space="preserve"> Hier liegt der Fokus auf der Optimierung der </w:t>
      </w:r>
      <w:r w:rsidR="009736D1">
        <w:t xml:space="preserve">angewandten </w:t>
      </w:r>
      <w:r w:rsidR="00202B29">
        <w:t>Prozesse und der entstehenden (Einzel-)Produkte, bevor diese zum Einsatz kommen.</w:t>
      </w:r>
      <w:r w:rsidR="00380C34">
        <w:t xml:space="preserve"> Die Qualitätssicherung wird hier im Gegensatz zur summativen Evaluation schon während der Entwicklung durchgeführt. </w:t>
      </w:r>
      <w:r w:rsidR="00E11829">
        <w:t xml:space="preserve">Durch diese permanente Überprüfung </w:t>
      </w:r>
      <w:r w:rsidR="0023062C">
        <w:t>steigt die Wahrscheinlichkeit, dass „das richtige“, also eins den Anforderungen genügendes, Produkt entwickelt wird.</w:t>
      </w:r>
    </w:p>
    <w:p w14:paraId="7A92290D" w14:textId="77777777" w:rsidR="00AA03DE" w:rsidRDefault="00AA03DE" w:rsidP="00AA03DE">
      <w:pPr>
        <w:pStyle w:val="Text"/>
      </w:pPr>
    </w:p>
    <w:p w14:paraId="543DD78D" w14:textId="77777777" w:rsidR="00AA03DE" w:rsidRDefault="00AA03DE" w:rsidP="00AA03DE">
      <w:pPr>
        <w:pStyle w:val="Text"/>
      </w:pPr>
    </w:p>
    <w:p w14:paraId="78991F9A" w14:textId="1A50E2CC" w:rsidR="00C44FCD" w:rsidRPr="00AA03DE" w:rsidRDefault="00C44FCD" w:rsidP="00AA03DE">
      <w:pPr>
        <w:pStyle w:val="Text"/>
        <w:rPr>
          <w:i/>
          <w:color w:val="538135" w:themeColor="accent6" w:themeShade="BF"/>
          <w:sz w:val="18"/>
        </w:rPr>
      </w:pPr>
      <w:r>
        <w:t xml:space="preserve">Der </w:t>
      </w:r>
      <w:r w:rsidR="006B30F1">
        <w:t>verfolgte</w:t>
      </w:r>
      <w:r>
        <w:t xml:space="preserve"> Designprozess orientiert sich am Instructional Design (bzw. Instruktionsdesign) nach ([ISSING], S. 120). Dieser sieht die folgenden drei Phasen vor: </w:t>
      </w:r>
      <w:r w:rsidRPr="00790F1C">
        <w:rPr>
          <w:i/>
        </w:rPr>
        <w:t>Analyse/Planung</w:t>
      </w:r>
      <w:r>
        <w:t xml:space="preserve">, </w:t>
      </w:r>
      <w:r w:rsidRPr="00790F1C">
        <w:rPr>
          <w:i/>
        </w:rPr>
        <w:t>Entwicklung/Produktion</w:t>
      </w:r>
      <w:r>
        <w:t xml:space="preserve"> und </w:t>
      </w:r>
      <w:r w:rsidRPr="00790F1C">
        <w:rPr>
          <w:i/>
        </w:rPr>
        <w:t>Evaluation/Einsatz</w:t>
      </w:r>
      <w:r>
        <w:t>.</w:t>
      </w:r>
      <w:r w:rsidR="00790F1C">
        <w:t xml:space="preserve"> Diese entsprechen dem zuvor beschriebenen Vorgehen. In Phase 1 werden die notwendigen Rahmenbedingungen</w:t>
      </w:r>
      <w:r w:rsidR="00BC2405">
        <w:t xml:space="preserve"> und Lernziele</w:t>
      </w:r>
      <w:r w:rsidR="00790F1C">
        <w:t xml:space="preserve"> geklärt sowie </w:t>
      </w:r>
      <w:r w:rsidR="00BC2405">
        <w:t>dazugehörige Lerni</w:t>
      </w:r>
      <w:r w:rsidR="00790F1C">
        <w:t xml:space="preserve">nhalte und </w:t>
      </w:r>
      <w:r w:rsidR="00BC2405">
        <w:t>Lehrm</w:t>
      </w:r>
      <w:r w:rsidR="00790F1C">
        <w:t>ethoden ausgewählt.</w:t>
      </w:r>
      <w:r w:rsidR="00D502CA">
        <w:t xml:space="preserve"> Passend dazu werden die für die Lernenden und Lehrenden relevanten Merkmale </w:t>
      </w:r>
      <w:r w:rsidR="00953454">
        <w:t>herausgearbeitet, damit diese im Designprozess berücksichtig werden können.</w:t>
      </w:r>
      <w:r w:rsidR="00BF7F20">
        <w:t xml:space="preserve"> </w:t>
      </w:r>
      <w:r w:rsidR="004D24C0">
        <w:t xml:space="preserve">Für dieses Projekt wurden hierzu die Methoden „Personas“ und „User Stories“ verwendet, die in Kapitel </w:t>
      </w:r>
      <w:commentRangeStart w:id="20"/>
      <w:r w:rsidR="004D24C0">
        <w:t xml:space="preserve">_______ </w:t>
      </w:r>
      <w:commentRangeEnd w:id="20"/>
      <w:r w:rsidR="00353482">
        <w:rPr>
          <w:rStyle w:val="Kommentarzeichen"/>
          <w:rFonts w:asciiTheme="minorHAnsi" w:hAnsiTheme="minorHAnsi"/>
        </w:rPr>
        <w:commentReference w:id="20"/>
      </w:r>
      <w:r w:rsidR="004D24C0">
        <w:t xml:space="preserve">vorgestellt werden. </w:t>
      </w:r>
      <w:r w:rsidR="00BF7F20">
        <w:t>Anschließend folgt dann die Auswahl und Anordnung der Lerninhalte, die in die Lernanw</w:t>
      </w:r>
      <w:r w:rsidR="007A2C4D">
        <w:t>endung integriert werden sollen, ferner wird definiert, welche Lehrinhalte mithilfe welchem Mediums (z. B. Text, Audio, Video) vermittelt werden sollen.</w:t>
      </w:r>
      <w:r w:rsidR="005904A3">
        <w:t xml:space="preserve"> </w:t>
      </w:r>
      <w:r w:rsidR="008C1DF8">
        <w:t xml:space="preserve">Zum Abschluss werden all diese Anforderungen, </w:t>
      </w:r>
      <w:r w:rsidR="006574D1">
        <w:t>Entscheidungen</w:t>
      </w:r>
      <w:r w:rsidR="008C1DF8">
        <w:t xml:space="preserve"> und </w:t>
      </w:r>
      <w:r w:rsidR="00424FA8">
        <w:t>Definitionen in einem didaktischen Drehbuch zusammengefasst und schriftlich festgehalten.</w:t>
      </w:r>
      <w:r w:rsidR="000E31DA">
        <w:t xml:space="preserve"> Das Drehbuch beinhaltet auch Wireframes (ebenfalls vorgestellt in </w:t>
      </w:r>
      <w:commentRangeStart w:id="21"/>
      <w:r w:rsidR="000E31DA">
        <w:t>Kapite</w:t>
      </w:r>
      <w:r w:rsidR="00B950EF">
        <w:t>l</w:t>
      </w:r>
      <w:r w:rsidR="000E31DA">
        <w:t xml:space="preserve"> _______</w:t>
      </w:r>
      <w:commentRangeEnd w:id="21"/>
      <w:r w:rsidR="00B950EF">
        <w:rPr>
          <w:rStyle w:val="Kommentarzeichen"/>
          <w:rFonts w:asciiTheme="minorHAnsi" w:hAnsiTheme="minorHAnsi"/>
        </w:rPr>
        <w:commentReference w:id="21"/>
      </w:r>
      <w:r w:rsidR="000E31DA">
        <w:t>), die die grobe visuelle Gestaltung der grafischen Benutzeroberflächen dokumentieren.</w:t>
      </w:r>
    </w:p>
    <w:p w14:paraId="2C6EE71E" w14:textId="6D021A0A" w:rsidR="00F16AB0" w:rsidRDefault="00455886" w:rsidP="00C44FCD">
      <w:pPr>
        <w:pStyle w:val="Text"/>
      </w:pPr>
      <w:r>
        <w:t xml:space="preserve">Die darauffolgende Entwicklungsphase </w:t>
      </w:r>
      <w:r w:rsidR="006574D1">
        <w:t xml:space="preserve">sieht die technische Umsetzung der zuvor getroffenen Entscheidungen </w:t>
      </w:r>
      <w:r w:rsidR="008733C0">
        <w:t>vor.</w:t>
      </w:r>
      <w:r w:rsidR="00C3032B">
        <w:t xml:space="preserve"> Im Rahmen der formativen Evaluation werden aber bereits hier schon </w:t>
      </w:r>
      <w:r w:rsidR="00BC5B13">
        <w:t>Evaluationen und Test der entstehenden Teilkomponenten</w:t>
      </w:r>
      <w:r w:rsidR="00753F66">
        <w:t xml:space="preserve"> </w:t>
      </w:r>
      <w:r w:rsidR="00BC5B13">
        <w:t>durchgeführt, die am Ende das Gesamtprodukt bilden sollen.</w:t>
      </w:r>
      <w:r w:rsidR="005558CD">
        <w:t xml:space="preserve"> Anstatt mehrerer Komponenten ist auch </w:t>
      </w:r>
      <w:r w:rsidR="00C03E6E">
        <w:t>die Entwicklung eines Prototyps</w:t>
      </w:r>
      <w:r w:rsidR="005558CD">
        <w:t xml:space="preserve"> möglich, der mit jeder weiteren Iteration schrittweise verbessert wird.</w:t>
      </w:r>
      <w:r w:rsidR="00067AAE">
        <w:t xml:space="preserve"> Nach Abschluss der Entwicklung und der Qualitätskontrolle wird das Endprodukt ausgeliefert.</w:t>
      </w:r>
      <w:r w:rsidR="00EC71D6">
        <w:t xml:space="preserve"> Ab diesem Zeitpunkt ist zusätzlich zu der parallel zur Entwicklung vollzogen formativen Evaluations auch die summative Evaluation möglich.</w:t>
      </w:r>
    </w:p>
    <w:p w14:paraId="35C9FB00" w14:textId="77777777" w:rsidR="00101868" w:rsidRDefault="00101868" w:rsidP="00101868">
      <w:pPr>
        <w:pStyle w:val="KeinLeerraum"/>
      </w:pPr>
    </w:p>
    <w:p w14:paraId="2B10D44B" w14:textId="77777777" w:rsidR="00C44FCD" w:rsidRDefault="00C44FCD" w:rsidP="00B718CF">
      <w:pPr>
        <w:pStyle w:val="KeinLeerraum"/>
      </w:pPr>
    </w:p>
    <w:p w14:paraId="15D3CA18" w14:textId="77777777" w:rsidR="00C82FE0" w:rsidRDefault="00F93762" w:rsidP="005A784C">
      <w:pPr>
        <w:pStyle w:val="Text"/>
      </w:pPr>
      <w:r>
        <w:t>Das vorliegende Konzept</w:t>
      </w:r>
      <w:r w:rsidR="00CF0C86">
        <w:t xml:space="preserve"> zur Lernanwendung „Gitarre spielen lernen“</w:t>
      </w:r>
      <w:r>
        <w:t xml:space="preserve"> weist vorranging</w:t>
      </w:r>
      <w:r w:rsidR="00CF0C86">
        <w:t xml:space="preserve"> kognitivistische, aber auc</w:t>
      </w:r>
      <w:r w:rsidR="00741626">
        <w:t xml:space="preserve">h </w:t>
      </w:r>
      <w:r w:rsidR="00CC78E4">
        <w:t xml:space="preserve">einige </w:t>
      </w:r>
      <w:r w:rsidR="000A7081">
        <w:t xml:space="preserve">behavioristische Ansätze auf. </w:t>
      </w:r>
    </w:p>
    <w:p w14:paraId="12F82BB7" w14:textId="77777777" w:rsidR="00C82FE0" w:rsidRDefault="00C82FE0" w:rsidP="005A784C">
      <w:pPr>
        <w:pStyle w:val="Text"/>
      </w:pPr>
    </w:p>
    <w:p w14:paraId="3C3619EF" w14:textId="45C5AB30" w:rsidR="001C7B80" w:rsidRDefault="008D41A1" w:rsidP="005A784C">
      <w:pPr>
        <w:pStyle w:val="Text"/>
      </w:pPr>
      <w:r>
        <w:t>Die behavioristische Lerntheorie stützt sich grundsätzlich auf beobachtbare Größen</w:t>
      </w:r>
      <w:r w:rsidR="006D40E8">
        <w:t xml:space="preserve">, </w:t>
      </w:r>
      <w:r w:rsidR="007D3F05">
        <w:t xml:space="preserve">also darauf, dass der/die Lernende </w:t>
      </w:r>
      <w:r w:rsidR="00905562">
        <w:t xml:space="preserve">in Folge bestimmter Reize </w:t>
      </w:r>
      <w:r w:rsidR="007D3F05">
        <w:t>sich bestimmte beobachtbare Verhaltensweisen aneignet</w:t>
      </w:r>
      <w:r w:rsidR="002B5F82">
        <w:t>, sogenannte Reiz-Reaktions-Schemen</w:t>
      </w:r>
      <w:r w:rsidR="007D3F05">
        <w:t>.</w:t>
      </w:r>
      <w:r w:rsidR="003B2AFE">
        <w:t xml:space="preserve"> </w:t>
      </w:r>
      <w:r w:rsidR="00273F93">
        <w:t>Skinner’s Theorie (…)</w:t>
      </w:r>
      <w:r w:rsidR="005F2A0D">
        <w:t xml:space="preserve">, </w:t>
      </w:r>
      <w:r w:rsidR="00135623">
        <w:t xml:space="preserve">dem </w:t>
      </w:r>
      <w:r w:rsidR="005F2A0D">
        <w:t>auf diesem Ansatz basierende</w:t>
      </w:r>
      <w:r w:rsidR="00D057DF">
        <w:t>n</w:t>
      </w:r>
      <w:r w:rsidR="005F2A0D">
        <w:t xml:space="preserve"> instrumentelle</w:t>
      </w:r>
      <w:r w:rsidR="00F66616">
        <w:t>n</w:t>
      </w:r>
      <w:r w:rsidR="005F2A0D">
        <w:t xml:space="preserve"> Lernen</w:t>
      </w:r>
      <w:r w:rsidR="00763C78" w:rsidRPr="00F262CD">
        <w:t xml:space="preserve">, </w:t>
      </w:r>
      <w:r w:rsidR="00F262CD" w:rsidRPr="00F262CD">
        <w:t>besagt</w:t>
      </w:r>
      <w:r w:rsidR="00763C78" w:rsidRPr="00F262CD">
        <w:t>,</w:t>
      </w:r>
      <w:r w:rsidR="00763C78">
        <w:t xml:space="preserve"> </w:t>
      </w:r>
      <w:r w:rsidR="00C82FE0">
        <w:t xml:space="preserve">dass </w:t>
      </w:r>
      <w:r w:rsidR="00332644">
        <w:t xml:space="preserve">gewisse </w:t>
      </w:r>
      <w:r w:rsidR="00C82FE0">
        <w:t>Verstärker einen großen Einfluss auf diese Reiz-Reaktions-Verbindungen besitzen.</w:t>
      </w:r>
      <w:r w:rsidR="006C4761">
        <w:t xml:space="preserve"> Diese Verstärker stellen eine Konsequenz auf ein Verhalten dar, </w:t>
      </w:r>
      <w:r w:rsidR="006003ED">
        <w:t xml:space="preserve">die </w:t>
      </w:r>
      <w:r w:rsidR="0005576C">
        <w:t xml:space="preserve">das </w:t>
      </w:r>
      <w:r w:rsidR="003D29D9">
        <w:t>zukünftige Hand</w:t>
      </w:r>
      <w:r w:rsidR="0005576C">
        <w:t>el</w:t>
      </w:r>
      <w:r w:rsidR="003D29D9">
        <w:t>n des/der Lernenden beeinflussen.</w:t>
      </w:r>
      <w:r w:rsidR="00717815">
        <w:t xml:space="preserve"> </w:t>
      </w:r>
      <w:r w:rsidR="00B04084">
        <w:t xml:space="preserve">Aus diesem Verstärkungs-Prinzip </w:t>
      </w:r>
      <w:r w:rsidR="00231D7D">
        <w:t>können weitere Lehrprinzipien abgeleitet werden.</w:t>
      </w:r>
      <w:r w:rsidR="00B90106">
        <w:t xml:space="preserve"> Hierzu </w:t>
      </w:r>
      <w:r w:rsidR="00930CCB">
        <w:t>zählt</w:t>
      </w:r>
      <w:r w:rsidR="00B90106">
        <w:t xml:space="preserve"> bspw. das </w:t>
      </w:r>
      <w:r w:rsidR="00B90106">
        <w:rPr>
          <w:i/>
        </w:rPr>
        <w:t>prompting</w:t>
      </w:r>
      <w:r w:rsidR="00325E5E" w:rsidRPr="00325E5E">
        <w:t>,</w:t>
      </w:r>
      <w:r w:rsidR="00325E5E">
        <w:t xml:space="preserve"> bei dem ein gewünschtes Verhalten dadurch verstärkt wird, indem der/die Lernende durch Hinweise</w:t>
      </w:r>
      <w:r w:rsidR="00930CCB">
        <w:t>, Aufforderungen</w:t>
      </w:r>
      <w:r w:rsidR="00325E5E">
        <w:t xml:space="preserve"> o. ä. zu einem bestimmten Verha</w:t>
      </w:r>
      <w:ins w:id="22" w:author="Dominic Dahnelt" w:date="2016-01-20T17:51:00Z">
        <w:r w:rsidR="00102CFA">
          <w:t>l</w:t>
        </w:r>
      </w:ins>
      <w:bookmarkStart w:id="23" w:name="_GoBack"/>
      <w:bookmarkEnd w:id="23"/>
      <w:del w:id="24" w:author="Dominic Dahnelt" w:date="2016-01-20T17:51:00Z">
        <w:r w:rsidR="00325E5E" w:rsidDel="00102CFA">
          <w:delText>k</w:delText>
        </w:r>
      </w:del>
      <w:r w:rsidR="00325E5E">
        <w:t>ten bewegt wird.</w:t>
      </w:r>
      <w:r w:rsidR="00930CCB">
        <w:t xml:space="preserve"> Durch </w:t>
      </w:r>
      <w:r w:rsidR="00930CCB">
        <w:rPr>
          <w:i/>
        </w:rPr>
        <w:t>fading</w:t>
      </w:r>
      <w:r w:rsidR="00930CCB">
        <w:t xml:space="preserve"> können diese H</w:t>
      </w:r>
      <w:r w:rsidR="00EC14EC">
        <w:t xml:space="preserve">inweise, </w:t>
      </w:r>
      <w:r w:rsidR="002D4CCB">
        <w:t xml:space="preserve">wenn festgestellt wird, dass der/die Lernende das gewünschte Verhalten zeigt, </w:t>
      </w:r>
      <w:r w:rsidR="002E0242">
        <w:t xml:space="preserve">schrittweise zurückgefahren werden, </w:t>
      </w:r>
      <w:r w:rsidR="009D5991">
        <w:t xml:space="preserve">bis </w:t>
      </w:r>
      <w:r w:rsidR="00601E8B">
        <w:t xml:space="preserve">das Verhalten ohne Aufforderung durch </w:t>
      </w:r>
      <w:r w:rsidR="00DD44DF">
        <w:t>die Lernanwendung gezeigt wird.</w:t>
      </w:r>
      <w:r w:rsidR="00B03D59">
        <w:t xml:space="preserve"> </w:t>
      </w:r>
      <w:r w:rsidR="007C7BAF">
        <w:t>Lernanwendungen</w:t>
      </w:r>
      <w:r w:rsidR="00A50107">
        <w:t xml:space="preserve">, die </w:t>
      </w:r>
      <w:r w:rsidR="007C7BAF">
        <w:t>dieser</w:t>
      </w:r>
      <w:r w:rsidR="00A50107">
        <w:t xml:space="preserve"> behavioristischen Lerntheorie</w:t>
      </w:r>
      <w:r w:rsidR="007C7BAF">
        <w:t xml:space="preserve"> folgen,  </w:t>
      </w:r>
      <w:r w:rsidR="003170B6">
        <w:t>werden z. B. als „</w:t>
      </w:r>
      <w:r w:rsidR="009F21B1">
        <w:t>Programmierte Instruktion</w:t>
      </w:r>
      <w:r w:rsidR="003170B6">
        <w:t>“ bezeichnet.</w:t>
      </w:r>
      <w:r w:rsidR="002719A2">
        <w:t xml:space="preserve"> </w:t>
      </w:r>
      <w:r w:rsidR="0053724D">
        <w:t>Sie sind dazu geeignet, den Lernenden neues Wissen zu vermitteln und durch anschließende Wissensfragen die erfolgreiche Vermittlung der zuvor gelehrten Inhalte zu überprüfen.</w:t>
      </w:r>
      <w:r w:rsidR="004E6078">
        <w:t xml:space="preserve"> Diese Art Lernanwendung ist bspw. geeignet, grundsätzliches Wissen zum Gitarrenspiel zu vermitteln, wie etwa </w:t>
      </w:r>
      <w:r w:rsidR="008A28B4">
        <w:t xml:space="preserve">ein Grundsatz an wichtigen Akkorden </w:t>
      </w:r>
      <w:r w:rsidR="00EC04B8">
        <w:t>oder der elementare Aufbau des Instruments.</w:t>
      </w:r>
    </w:p>
    <w:p w14:paraId="7F7F56F0" w14:textId="77777777" w:rsidR="005025D6" w:rsidRDefault="005025D6" w:rsidP="005A784C">
      <w:pPr>
        <w:pStyle w:val="Text"/>
      </w:pPr>
    </w:p>
    <w:p w14:paraId="5AB0ADBA" w14:textId="3DFC6654" w:rsidR="005A784C" w:rsidRDefault="005A784C" w:rsidP="005A784C">
      <w:pPr>
        <w:pStyle w:val="Text"/>
      </w:pPr>
    </w:p>
    <w:sectPr w:rsidR="005A784C">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9" w:author="ht" w:date="2016-01-19T14:06:00Z" w:initials="h">
    <w:p w14:paraId="3481245D" w14:textId="5AE5B257" w:rsidR="00757C96" w:rsidRDefault="00757C96">
      <w:pPr>
        <w:pStyle w:val="Kommentartext"/>
      </w:pPr>
      <w:r>
        <w:rPr>
          <w:rStyle w:val="Kommentarzeichen"/>
        </w:rPr>
        <w:annotationRef/>
      </w:r>
      <w:r>
        <w:t>Q</w:t>
      </w:r>
    </w:p>
  </w:comment>
  <w:comment w:id="20" w:author="ht" w:date="2016-01-19T15:07:00Z" w:initials="h">
    <w:p w14:paraId="1F6620B7" w14:textId="69EB71B1" w:rsidR="00353482" w:rsidRDefault="00353482">
      <w:pPr>
        <w:pStyle w:val="Kommentartext"/>
      </w:pPr>
      <w:r>
        <w:rPr>
          <w:rStyle w:val="Kommentarzeichen"/>
        </w:rPr>
        <w:annotationRef/>
      </w:r>
      <w:r w:rsidR="00DE1871">
        <w:t>2?</w:t>
      </w:r>
    </w:p>
  </w:comment>
  <w:comment w:id="21" w:author="ht" w:date="2016-01-19T15:09:00Z" w:initials="h">
    <w:p w14:paraId="2C1960DC" w14:textId="2FCA0C48" w:rsidR="00B950EF" w:rsidRDefault="00B950EF">
      <w:pPr>
        <w:pStyle w:val="Kommentartext"/>
      </w:pPr>
      <w:r>
        <w:rPr>
          <w:rStyle w:val="Kommentarzeichen"/>
        </w:rPr>
        <w:annotationRef/>
      </w:r>
      <w:r>
        <w:t>Auch 2?</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481245D" w15:done="0"/>
  <w15:commentEx w15:paraId="1F6620B7" w15:done="0"/>
  <w15:commentEx w15:paraId="2C1960D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D4758"/>
    <w:multiLevelType w:val="hybridMultilevel"/>
    <w:tmpl w:val="819241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AC53B6"/>
    <w:multiLevelType w:val="hybridMultilevel"/>
    <w:tmpl w:val="45E849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A2249E8"/>
    <w:multiLevelType w:val="hybridMultilevel"/>
    <w:tmpl w:val="0C509B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0B03D6E"/>
    <w:multiLevelType w:val="hybridMultilevel"/>
    <w:tmpl w:val="DF265D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0FC28E2"/>
    <w:multiLevelType w:val="hybridMultilevel"/>
    <w:tmpl w:val="1BB2EC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C6A6892"/>
    <w:multiLevelType w:val="hybridMultilevel"/>
    <w:tmpl w:val="09960A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2AD23B9"/>
    <w:multiLevelType w:val="hybridMultilevel"/>
    <w:tmpl w:val="7382C5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399340E"/>
    <w:multiLevelType w:val="hybridMultilevel"/>
    <w:tmpl w:val="B128DAB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7A33870"/>
    <w:multiLevelType w:val="hybridMultilevel"/>
    <w:tmpl w:val="A51818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8DA09BD"/>
    <w:multiLevelType w:val="hybridMultilevel"/>
    <w:tmpl w:val="9CFCD61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6"/>
  </w:num>
  <w:num w:numId="4">
    <w:abstractNumId w:val="2"/>
  </w:num>
  <w:num w:numId="5">
    <w:abstractNumId w:val="1"/>
  </w:num>
  <w:num w:numId="6">
    <w:abstractNumId w:val="7"/>
  </w:num>
  <w:num w:numId="7">
    <w:abstractNumId w:val="3"/>
  </w:num>
  <w:num w:numId="8">
    <w:abstractNumId w:val="0"/>
  </w:num>
  <w:num w:numId="9">
    <w:abstractNumId w:val="8"/>
  </w:num>
  <w:num w:numId="10">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ominic Dahnelt">
    <w15:presenceInfo w15:providerId="Windows Live" w15:userId="633faa5afc3300b1"/>
  </w15:person>
  <w15:person w15:author="ht">
    <w15:presenceInfo w15:providerId="None" w15:userId="h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17F"/>
    <w:rsid w:val="00001CE5"/>
    <w:rsid w:val="000036B3"/>
    <w:rsid w:val="00012885"/>
    <w:rsid w:val="000155A3"/>
    <w:rsid w:val="0002130E"/>
    <w:rsid w:val="000432C5"/>
    <w:rsid w:val="00046050"/>
    <w:rsid w:val="000543BD"/>
    <w:rsid w:val="0005576C"/>
    <w:rsid w:val="00067AAE"/>
    <w:rsid w:val="0007053A"/>
    <w:rsid w:val="00090574"/>
    <w:rsid w:val="00097D6B"/>
    <w:rsid w:val="000A7081"/>
    <w:rsid w:val="000C19C9"/>
    <w:rsid w:val="000E1BE9"/>
    <w:rsid w:val="000E1CD7"/>
    <w:rsid w:val="000E31DA"/>
    <w:rsid w:val="000F1FCA"/>
    <w:rsid w:val="000F3EED"/>
    <w:rsid w:val="000F449D"/>
    <w:rsid w:val="00101868"/>
    <w:rsid w:val="00102CFA"/>
    <w:rsid w:val="00134B74"/>
    <w:rsid w:val="00135623"/>
    <w:rsid w:val="001372A6"/>
    <w:rsid w:val="001529B4"/>
    <w:rsid w:val="00155A21"/>
    <w:rsid w:val="00176DF9"/>
    <w:rsid w:val="0017730A"/>
    <w:rsid w:val="00195556"/>
    <w:rsid w:val="001C4AD2"/>
    <w:rsid w:val="001C7B80"/>
    <w:rsid w:val="001D3C1C"/>
    <w:rsid w:val="001E66C1"/>
    <w:rsid w:val="001F053B"/>
    <w:rsid w:val="001F1BD0"/>
    <w:rsid w:val="001F20B4"/>
    <w:rsid w:val="001F35D7"/>
    <w:rsid w:val="001F422F"/>
    <w:rsid w:val="00202B29"/>
    <w:rsid w:val="00225825"/>
    <w:rsid w:val="00227962"/>
    <w:rsid w:val="002303A9"/>
    <w:rsid w:val="0023062C"/>
    <w:rsid w:val="00231D7D"/>
    <w:rsid w:val="002526B6"/>
    <w:rsid w:val="0026356A"/>
    <w:rsid w:val="002719A2"/>
    <w:rsid w:val="00273157"/>
    <w:rsid w:val="00273F93"/>
    <w:rsid w:val="00276C7B"/>
    <w:rsid w:val="00281C9E"/>
    <w:rsid w:val="00282DAF"/>
    <w:rsid w:val="00297251"/>
    <w:rsid w:val="002973B5"/>
    <w:rsid w:val="002A6FF8"/>
    <w:rsid w:val="002B053B"/>
    <w:rsid w:val="002B5067"/>
    <w:rsid w:val="002B5F82"/>
    <w:rsid w:val="002B6C5C"/>
    <w:rsid w:val="002B7FD0"/>
    <w:rsid w:val="002D2D6D"/>
    <w:rsid w:val="002D4CCB"/>
    <w:rsid w:val="002D5B6F"/>
    <w:rsid w:val="002E0242"/>
    <w:rsid w:val="002E0439"/>
    <w:rsid w:val="002E0BB2"/>
    <w:rsid w:val="002E14DC"/>
    <w:rsid w:val="002E152D"/>
    <w:rsid w:val="002E5FB3"/>
    <w:rsid w:val="002F5827"/>
    <w:rsid w:val="00307EB0"/>
    <w:rsid w:val="00310282"/>
    <w:rsid w:val="00310507"/>
    <w:rsid w:val="0031460E"/>
    <w:rsid w:val="003170B6"/>
    <w:rsid w:val="00323293"/>
    <w:rsid w:val="00325E5E"/>
    <w:rsid w:val="00332644"/>
    <w:rsid w:val="00337003"/>
    <w:rsid w:val="003442B3"/>
    <w:rsid w:val="00353482"/>
    <w:rsid w:val="00353E62"/>
    <w:rsid w:val="0035441C"/>
    <w:rsid w:val="00373019"/>
    <w:rsid w:val="00380C34"/>
    <w:rsid w:val="003A23B2"/>
    <w:rsid w:val="003A566D"/>
    <w:rsid w:val="003B2AFE"/>
    <w:rsid w:val="003D29D9"/>
    <w:rsid w:val="003D607B"/>
    <w:rsid w:val="003E0DBA"/>
    <w:rsid w:val="003E7EB5"/>
    <w:rsid w:val="003F2742"/>
    <w:rsid w:val="00407326"/>
    <w:rsid w:val="00410D53"/>
    <w:rsid w:val="00424FA8"/>
    <w:rsid w:val="00442AC9"/>
    <w:rsid w:val="00447981"/>
    <w:rsid w:val="004511C1"/>
    <w:rsid w:val="00453343"/>
    <w:rsid w:val="00454D97"/>
    <w:rsid w:val="00455886"/>
    <w:rsid w:val="00477101"/>
    <w:rsid w:val="00495603"/>
    <w:rsid w:val="004C0A35"/>
    <w:rsid w:val="004D04CE"/>
    <w:rsid w:val="004D24C0"/>
    <w:rsid w:val="004E6078"/>
    <w:rsid w:val="005025D6"/>
    <w:rsid w:val="0050265A"/>
    <w:rsid w:val="00505EE6"/>
    <w:rsid w:val="0053317F"/>
    <w:rsid w:val="00533BB0"/>
    <w:rsid w:val="0053724D"/>
    <w:rsid w:val="00537263"/>
    <w:rsid w:val="00547923"/>
    <w:rsid w:val="00547E6D"/>
    <w:rsid w:val="005558CD"/>
    <w:rsid w:val="00564FFA"/>
    <w:rsid w:val="00567544"/>
    <w:rsid w:val="00570C4D"/>
    <w:rsid w:val="00570FE2"/>
    <w:rsid w:val="005904A3"/>
    <w:rsid w:val="005A491F"/>
    <w:rsid w:val="005A784C"/>
    <w:rsid w:val="005A787E"/>
    <w:rsid w:val="005D0204"/>
    <w:rsid w:val="005D2293"/>
    <w:rsid w:val="005D394D"/>
    <w:rsid w:val="005D3EDA"/>
    <w:rsid w:val="005E289B"/>
    <w:rsid w:val="005F2A0D"/>
    <w:rsid w:val="006003ED"/>
    <w:rsid w:val="00601E8B"/>
    <w:rsid w:val="00605EF4"/>
    <w:rsid w:val="00610823"/>
    <w:rsid w:val="00617325"/>
    <w:rsid w:val="006313DD"/>
    <w:rsid w:val="0064230C"/>
    <w:rsid w:val="00643E11"/>
    <w:rsid w:val="006574D1"/>
    <w:rsid w:val="00657AF3"/>
    <w:rsid w:val="00660A15"/>
    <w:rsid w:val="00685826"/>
    <w:rsid w:val="0069126F"/>
    <w:rsid w:val="00696D10"/>
    <w:rsid w:val="006B157B"/>
    <w:rsid w:val="006B30F1"/>
    <w:rsid w:val="006B5522"/>
    <w:rsid w:val="006B57DA"/>
    <w:rsid w:val="006C4761"/>
    <w:rsid w:val="006C704F"/>
    <w:rsid w:val="006D37FF"/>
    <w:rsid w:val="006D40E8"/>
    <w:rsid w:val="006F24D9"/>
    <w:rsid w:val="006F5400"/>
    <w:rsid w:val="00711D9D"/>
    <w:rsid w:val="00715140"/>
    <w:rsid w:val="00717815"/>
    <w:rsid w:val="007248A2"/>
    <w:rsid w:val="00741626"/>
    <w:rsid w:val="00750BBE"/>
    <w:rsid w:val="00751079"/>
    <w:rsid w:val="00753F66"/>
    <w:rsid w:val="007568A0"/>
    <w:rsid w:val="00757C96"/>
    <w:rsid w:val="00760EA1"/>
    <w:rsid w:val="00763C78"/>
    <w:rsid w:val="0076547C"/>
    <w:rsid w:val="00772F1F"/>
    <w:rsid w:val="00783C99"/>
    <w:rsid w:val="00790F1C"/>
    <w:rsid w:val="00791BD8"/>
    <w:rsid w:val="007922B4"/>
    <w:rsid w:val="00797464"/>
    <w:rsid w:val="007A2C4D"/>
    <w:rsid w:val="007C33F7"/>
    <w:rsid w:val="007C5139"/>
    <w:rsid w:val="007C5C53"/>
    <w:rsid w:val="007C7BAF"/>
    <w:rsid w:val="007D3F05"/>
    <w:rsid w:val="007F623C"/>
    <w:rsid w:val="007F6B08"/>
    <w:rsid w:val="00803105"/>
    <w:rsid w:val="00806F25"/>
    <w:rsid w:val="00807DB7"/>
    <w:rsid w:val="00810A4F"/>
    <w:rsid w:val="00813F09"/>
    <w:rsid w:val="0082000A"/>
    <w:rsid w:val="00823E92"/>
    <w:rsid w:val="00836410"/>
    <w:rsid w:val="0083716A"/>
    <w:rsid w:val="00866D75"/>
    <w:rsid w:val="008733C0"/>
    <w:rsid w:val="0087637A"/>
    <w:rsid w:val="008911E3"/>
    <w:rsid w:val="008A1621"/>
    <w:rsid w:val="008A28B4"/>
    <w:rsid w:val="008B27C4"/>
    <w:rsid w:val="008C1DF8"/>
    <w:rsid w:val="008D34BC"/>
    <w:rsid w:val="008D41A1"/>
    <w:rsid w:val="00905562"/>
    <w:rsid w:val="00914480"/>
    <w:rsid w:val="00915159"/>
    <w:rsid w:val="0092799A"/>
    <w:rsid w:val="00930CCB"/>
    <w:rsid w:val="0093554E"/>
    <w:rsid w:val="00937A03"/>
    <w:rsid w:val="00953454"/>
    <w:rsid w:val="0096764C"/>
    <w:rsid w:val="009719C1"/>
    <w:rsid w:val="009736D1"/>
    <w:rsid w:val="009A0042"/>
    <w:rsid w:val="009A1630"/>
    <w:rsid w:val="009A2C74"/>
    <w:rsid w:val="009B45A8"/>
    <w:rsid w:val="009D5991"/>
    <w:rsid w:val="009E5856"/>
    <w:rsid w:val="009F2096"/>
    <w:rsid w:val="009F21B1"/>
    <w:rsid w:val="009F54D3"/>
    <w:rsid w:val="00A02811"/>
    <w:rsid w:val="00A07658"/>
    <w:rsid w:val="00A0787E"/>
    <w:rsid w:val="00A268F3"/>
    <w:rsid w:val="00A31814"/>
    <w:rsid w:val="00A36B02"/>
    <w:rsid w:val="00A4369A"/>
    <w:rsid w:val="00A50107"/>
    <w:rsid w:val="00AA03DE"/>
    <w:rsid w:val="00AA1B3B"/>
    <w:rsid w:val="00AF54C0"/>
    <w:rsid w:val="00B03254"/>
    <w:rsid w:val="00B03B90"/>
    <w:rsid w:val="00B03D59"/>
    <w:rsid w:val="00B04084"/>
    <w:rsid w:val="00B135E0"/>
    <w:rsid w:val="00B378D4"/>
    <w:rsid w:val="00B47C22"/>
    <w:rsid w:val="00B5232C"/>
    <w:rsid w:val="00B544E8"/>
    <w:rsid w:val="00B54C6C"/>
    <w:rsid w:val="00B60228"/>
    <w:rsid w:val="00B718CF"/>
    <w:rsid w:val="00B772F6"/>
    <w:rsid w:val="00B827AC"/>
    <w:rsid w:val="00B90106"/>
    <w:rsid w:val="00B92CB7"/>
    <w:rsid w:val="00B950EF"/>
    <w:rsid w:val="00BA1682"/>
    <w:rsid w:val="00BB7D53"/>
    <w:rsid w:val="00BC1938"/>
    <w:rsid w:val="00BC2405"/>
    <w:rsid w:val="00BC5B13"/>
    <w:rsid w:val="00BC6730"/>
    <w:rsid w:val="00BE6685"/>
    <w:rsid w:val="00BE7B2D"/>
    <w:rsid w:val="00BF2E23"/>
    <w:rsid w:val="00BF7F20"/>
    <w:rsid w:val="00C03E6E"/>
    <w:rsid w:val="00C04C37"/>
    <w:rsid w:val="00C0658D"/>
    <w:rsid w:val="00C11252"/>
    <w:rsid w:val="00C150B2"/>
    <w:rsid w:val="00C24F7A"/>
    <w:rsid w:val="00C250BE"/>
    <w:rsid w:val="00C3032B"/>
    <w:rsid w:val="00C343FE"/>
    <w:rsid w:val="00C37527"/>
    <w:rsid w:val="00C44F0E"/>
    <w:rsid w:val="00C44FCD"/>
    <w:rsid w:val="00C81B1E"/>
    <w:rsid w:val="00C81EA8"/>
    <w:rsid w:val="00C82F09"/>
    <w:rsid w:val="00C82FE0"/>
    <w:rsid w:val="00C87404"/>
    <w:rsid w:val="00C95F79"/>
    <w:rsid w:val="00CB367A"/>
    <w:rsid w:val="00CB37AB"/>
    <w:rsid w:val="00CC78E4"/>
    <w:rsid w:val="00CD116B"/>
    <w:rsid w:val="00CD5AB2"/>
    <w:rsid w:val="00CE6F45"/>
    <w:rsid w:val="00CF0C86"/>
    <w:rsid w:val="00CF4D34"/>
    <w:rsid w:val="00D057DF"/>
    <w:rsid w:val="00D22892"/>
    <w:rsid w:val="00D24723"/>
    <w:rsid w:val="00D43226"/>
    <w:rsid w:val="00D502CA"/>
    <w:rsid w:val="00D60A98"/>
    <w:rsid w:val="00D94EF4"/>
    <w:rsid w:val="00DA3F5A"/>
    <w:rsid w:val="00DB37A3"/>
    <w:rsid w:val="00DD0CB4"/>
    <w:rsid w:val="00DD44DF"/>
    <w:rsid w:val="00DD7BE4"/>
    <w:rsid w:val="00DE1871"/>
    <w:rsid w:val="00DE267B"/>
    <w:rsid w:val="00DF03FC"/>
    <w:rsid w:val="00DF1336"/>
    <w:rsid w:val="00DF655E"/>
    <w:rsid w:val="00DF6745"/>
    <w:rsid w:val="00E05C63"/>
    <w:rsid w:val="00E06531"/>
    <w:rsid w:val="00E11829"/>
    <w:rsid w:val="00E2293F"/>
    <w:rsid w:val="00E2766D"/>
    <w:rsid w:val="00E37708"/>
    <w:rsid w:val="00E45046"/>
    <w:rsid w:val="00E526B8"/>
    <w:rsid w:val="00E75DCE"/>
    <w:rsid w:val="00E95340"/>
    <w:rsid w:val="00EA02A1"/>
    <w:rsid w:val="00EA7212"/>
    <w:rsid w:val="00EC04B8"/>
    <w:rsid w:val="00EC14EC"/>
    <w:rsid w:val="00EC469F"/>
    <w:rsid w:val="00EC71D6"/>
    <w:rsid w:val="00ED0313"/>
    <w:rsid w:val="00EE7D1F"/>
    <w:rsid w:val="00EF1804"/>
    <w:rsid w:val="00EF6934"/>
    <w:rsid w:val="00F009E9"/>
    <w:rsid w:val="00F03745"/>
    <w:rsid w:val="00F16AB0"/>
    <w:rsid w:val="00F262CD"/>
    <w:rsid w:val="00F56696"/>
    <w:rsid w:val="00F6286B"/>
    <w:rsid w:val="00F66616"/>
    <w:rsid w:val="00F72644"/>
    <w:rsid w:val="00F85BD4"/>
    <w:rsid w:val="00F90FD5"/>
    <w:rsid w:val="00F93762"/>
    <w:rsid w:val="00F94416"/>
    <w:rsid w:val="00FA1524"/>
    <w:rsid w:val="00FA2175"/>
    <w:rsid w:val="00FC098F"/>
    <w:rsid w:val="00FD0F0F"/>
    <w:rsid w:val="00FD44C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60584"/>
  <w15:chartTrackingRefBased/>
  <w15:docId w15:val="{92B9F13D-6493-4524-AAB9-F34A734C1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53317F"/>
    <w:pPr>
      <w:spacing w:after="0" w:line="240" w:lineRule="auto"/>
    </w:pPr>
  </w:style>
  <w:style w:type="character" w:styleId="Kommentarzeichen">
    <w:name w:val="annotation reference"/>
    <w:basedOn w:val="Absatz-Standardschriftart"/>
    <w:uiPriority w:val="99"/>
    <w:semiHidden/>
    <w:unhideWhenUsed/>
    <w:rsid w:val="00D22892"/>
    <w:rPr>
      <w:sz w:val="16"/>
      <w:szCs w:val="16"/>
    </w:rPr>
  </w:style>
  <w:style w:type="paragraph" w:styleId="Kommentartext">
    <w:name w:val="annotation text"/>
    <w:basedOn w:val="Standard"/>
    <w:link w:val="KommentartextZchn"/>
    <w:uiPriority w:val="99"/>
    <w:semiHidden/>
    <w:unhideWhenUsed/>
    <w:rsid w:val="00D2289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22892"/>
    <w:rPr>
      <w:sz w:val="20"/>
      <w:szCs w:val="20"/>
    </w:rPr>
  </w:style>
  <w:style w:type="paragraph" w:styleId="Kommentarthema">
    <w:name w:val="annotation subject"/>
    <w:basedOn w:val="Kommentartext"/>
    <w:next w:val="Kommentartext"/>
    <w:link w:val="KommentarthemaZchn"/>
    <w:uiPriority w:val="99"/>
    <w:semiHidden/>
    <w:unhideWhenUsed/>
    <w:rsid w:val="00D22892"/>
    <w:rPr>
      <w:b/>
      <w:bCs/>
    </w:rPr>
  </w:style>
  <w:style w:type="character" w:customStyle="1" w:styleId="KommentarthemaZchn">
    <w:name w:val="Kommentarthema Zchn"/>
    <w:basedOn w:val="KommentartextZchn"/>
    <w:link w:val="Kommentarthema"/>
    <w:uiPriority w:val="99"/>
    <w:semiHidden/>
    <w:rsid w:val="00D22892"/>
    <w:rPr>
      <w:b/>
      <w:bCs/>
      <w:sz w:val="20"/>
      <w:szCs w:val="20"/>
    </w:rPr>
  </w:style>
  <w:style w:type="paragraph" w:styleId="Sprechblasentext">
    <w:name w:val="Balloon Text"/>
    <w:basedOn w:val="Standard"/>
    <w:link w:val="SprechblasentextZchn"/>
    <w:uiPriority w:val="99"/>
    <w:semiHidden/>
    <w:unhideWhenUsed/>
    <w:rsid w:val="00D2289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22892"/>
    <w:rPr>
      <w:rFonts w:ascii="Segoe UI" w:hAnsi="Segoe UI" w:cs="Segoe UI"/>
      <w:sz w:val="18"/>
      <w:szCs w:val="18"/>
    </w:rPr>
  </w:style>
  <w:style w:type="character" w:customStyle="1" w:styleId="apple-converted-space">
    <w:name w:val="apple-converted-space"/>
    <w:basedOn w:val="Absatz-Standardschriftart"/>
    <w:rsid w:val="00B47C22"/>
  </w:style>
  <w:style w:type="paragraph" w:customStyle="1" w:styleId="Text">
    <w:name w:val="Text"/>
    <w:basedOn w:val="KeinLeerraum"/>
    <w:qFormat/>
    <w:rsid w:val="002B6C5C"/>
    <w:rPr>
      <w:rFonts w:ascii="Garamond" w:hAnsi="Garamond"/>
    </w:rPr>
  </w:style>
  <w:style w:type="paragraph" w:customStyle="1" w:styleId="Anmerkungen">
    <w:name w:val="Anmerkungen"/>
    <w:basedOn w:val="KeinLeerraum"/>
    <w:link w:val="AnmerkungenZchn"/>
    <w:qFormat/>
    <w:rsid w:val="002B6C5C"/>
    <w:rPr>
      <w:i/>
      <w:color w:val="538135" w:themeColor="accent6" w:themeShade="BF"/>
      <w:sz w:val="18"/>
    </w:rPr>
  </w:style>
  <w:style w:type="character" w:customStyle="1" w:styleId="KeinLeerraumZchn">
    <w:name w:val="Kein Leerraum Zchn"/>
    <w:basedOn w:val="Absatz-Standardschriftart"/>
    <w:link w:val="KeinLeerraum"/>
    <w:uiPriority w:val="1"/>
    <w:rsid w:val="002B6C5C"/>
  </w:style>
  <w:style w:type="character" w:customStyle="1" w:styleId="AnmerkungenZchn">
    <w:name w:val="Anmerkungen Zchn"/>
    <w:basedOn w:val="KeinLeerraumZchn"/>
    <w:link w:val="Anmerkungen"/>
    <w:rsid w:val="002B6C5C"/>
    <w:rPr>
      <w:i/>
      <w:color w:val="538135" w:themeColor="accent6" w:themeShade="B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100E0A-69C1-4562-9A7C-1C25B3EB5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1621</Words>
  <Characters>10217</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dc:creator>
  <cp:keywords/>
  <dc:description/>
  <cp:lastModifiedBy>Dominic Dahnelt</cp:lastModifiedBy>
  <cp:revision>2</cp:revision>
  <dcterms:created xsi:type="dcterms:W3CDTF">2016-01-20T16:52:00Z</dcterms:created>
  <dcterms:modified xsi:type="dcterms:W3CDTF">2016-01-20T16:52:00Z</dcterms:modified>
</cp:coreProperties>
</file>